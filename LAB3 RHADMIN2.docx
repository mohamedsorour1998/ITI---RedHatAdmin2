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urier New" w:hAnsi="Courier New" w:cs="Courier New"/>
          <w:ins w:id="1" w:author="Unknown Author" w:date="2022-12-11T20:57:00Z"/>
        </w:rPr>
      </w:pPr>
      <w:ins w:id="0" w:author="Unknown Author" w:date="2022-12-11T20:57:00Z">
        <w:r>
          <w:rPr>
            <w:rFonts w:cs="Courier New" w:ascii="Courier New" w:hAnsi="Courier New"/>
            <w:b/>
            <w:bCs/>
          </w:rPr>
          <w:t>Lab 3</w:t>
        </w:r>
      </w:ins>
    </w:p>
    <w:p>
      <w:pPr>
        <w:pStyle w:val="Normal"/>
        <w:rPr>
          <w:rFonts w:ascii="Courier New" w:hAnsi="Courier New" w:cs="Courier New"/>
          <w:ins w:id="3" w:author="Unknown Author" w:date="2022-12-11T20:57:00Z"/>
        </w:rPr>
      </w:pPr>
      <w:ins w:id="2" w:author="Unknown Author" w:date="2022-12-11T20:57:00Z">
        <w:r>
          <w:rPr>
            <w:rFonts w:cs="Courier New" w:ascii="Courier New" w:hAnsi="Courier New"/>
          </w:rPr>
          <w:t>1. Display your MAC address by 2 different ways.</w:t>
        </w:r>
      </w:ins>
    </w:p>
    <w:p>
      <w:pPr>
        <w:pStyle w:val="Normal"/>
        <w:rPr>
          <w:rFonts w:ascii="Courier New" w:hAnsi="Courier New" w:cs="Courier New"/>
          <w:color w:val="C9211E"/>
          <w:ins w:id="5" w:author="Unknown Author" w:date="2022-12-11T20:57:00Z"/>
        </w:rPr>
      </w:pPr>
      <w:ins w:id="4" w:author="Unknown Author" w:date="2022-12-11T20:57:00Z">
        <w:r>
          <w:rPr>
            <w:rFonts w:cs="Courier New" w:ascii="Courier New" w:hAnsi="Courier New"/>
            <w:color w:val="C9211E"/>
          </w:rPr>
          <w:t># ipaddr</w:t>
        </w:r>
      </w:ins>
    </w:p>
    <w:p>
      <w:pPr>
        <w:pStyle w:val="Normal"/>
        <w:rPr>
          <w:rFonts w:ascii="Courier New" w:hAnsi="Courier New" w:cs="Courier New"/>
          <w:color w:val="C9211E"/>
          <w:ins w:id="7" w:author="Unknown Author" w:date="2022-12-11T20:57:00Z"/>
        </w:rPr>
      </w:pPr>
      <w:ins w:id="6" w:author="Unknown Author" w:date="2022-12-11T20:57:00Z">
        <w:r>
          <w:rPr>
            <w:rFonts w:cs="Courier New" w:ascii="Courier New" w:hAnsi="Courier New"/>
            <w:color w:val="C9211E"/>
          </w:rPr>
          <w:t># ifconfig</w:t>
        </w:r>
      </w:ins>
    </w:p>
    <w:p>
      <w:pPr>
        <w:pStyle w:val="Normal"/>
        <w:rPr>
          <w:rFonts w:ascii="Courier New" w:hAnsi="Courier New" w:cs="Courier New"/>
          <w:ins w:id="12" w:author="Unknown Author" w:date="2022-12-11T20:57:00Z"/>
        </w:rPr>
      </w:pPr>
      <w:ins w:id="8" w:author="Unknown Author" w:date="2022-12-11T20:57:00Z">
        <w:r>
          <w:rPr/>
          <w:t>​</w:t>
        </w:r>
      </w:ins>
      <w:ins w:id="9" w:author="Unknown Author" w:date="2022-12-11T20:57:00Z">
        <w:r>
          <w:drawing>
            <wp:anchor behindDoc="0" distT="0" distB="0" distL="0" distR="0" simplePos="0" locked="0" layoutInCell="0" allowOverlap="1" relativeHeight="2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6332220" cy="3561715"/>
              <wp:effectExtent l="0" t="0" r="0" b="0"/>
              <wp:wrapSquare wrapText="largest"/>
              <wp:docPr id="1" name="Image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32220" cy="35617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10" w:author="Unknown Author" w:date="2022-12-11T20:57:00Z">
        <w:r>
          <w:rPr/>
          <w:t>​</w:t>
        </w:r>
      </w:ins>
      <w:ins w:id="11" w:author="Unknown Author" w:date="2022-12-11T20:57:00Z">
        <w:r>
          <w:rPr>
            <w:rFonts w:cs="Courier New" w:ascii="Courier New" w:hAnsi="Courier New"/>
          </w:rPr>
          <w:t>2. Display the network settings of all active interfaces.</w:t>
        </w:r>
      </w:ins>
    </w:p>
    <w:p>
      <w:pPr>
        <w:pStyle w:val="Normal"/>
        <w:rPr>
          <w:rFonts w:ascii="Courier New" w:hAnsi="Courier New" w:cs="Courier New"/>
          <w:color w:val="FF0000"/>
          <w:ins w:id="14" w:author="Unknown Author" w:date="2022-12-11T20:57:00Z"/>
        </w:rPr>
      </w:pPr>
      <w:ins w:id="13" w:author="Unknown Author" w:date="2022-12-11T20:57:00Z">
        <w:r>
          <w:rPr>
            <w:rFonts w:cs="Courier New" w:ascii="Courier New" w:hAnsi="Courier New"/>
            <w:color w:val="FF0000"/>
          </w:rPr>
          <w:t># ifconfig</w:t>
        </w:r>
      </w:ins>
    </w:p>
    <w:p>
      <w:pPr>
        <w:pStyle w:val="Normal"/>
        <w:rPr>
          <w:rFonts w:ascii="Courier New" w:hAnsi="Courier New" w:cs="Courier New"/>
          <w:ins w:id="16" w:author="Unknown Author" w:date="2022-12-11T20:57:00Z"/>
        </w:rPr>
      </w:pPr>
      <w:ins w:id="15" w:author="Unknown Author" w:date="2022-12-11T20:57:00Z">
        <w:r>
          <w:rPr>
            <w:rFonts w:cs="Courier New" w:ascii="Courier New" w:hAnsi="Courier New"/>
          </w:rPr>
          <w:t>3. Display the network setting of all interfaces both active inactive.</w:t>
        </w:r>
      </w:ins>
    </w:p>
    <w:p>
      <w:pPr>
        <w:pStyle w:val="Normal"/>
        <w:rPr>
          <w:rFonts w:ascii="Courier New" w:hAnsi="Courier New" w:cs="Courier New"/>
          <w:color w:val="FF0000"/>
          <w:ins w:id="18" w:author="Unknown Author" w:date="2022-12-11T20:57:00Z"/>
        </w:rPr>
      </w:pPr>
      <w:ins w:id="17" w:author="Unknown Author" w:date="2022-12-11T20:57:00Z">
        <w:r>
          <w:rPr>
            <w:rFonts w:cs="Courier New" w:ascii="Courier New" w:hAnsi="Courier New"/>
            <w:color w:val="FF0000"/>
          </w:rPr>
          <w:t># ifconfig-a</w:t>
        </w:r>
      </w:ins>
    </w:p>
    <w:p>
      <w:pPr>
        <w:pStyle w:val="Normal"/>
        <w:rPr>
          <w:rFonts w:ascii="Courier New" w:hAnsi="Courier New" w:cs="Courier New"/>
          <w:ins w:id="20" w:author="Unknown Author" w:date="2022-12-11T20:57:00Z"/>
        </w:rPr>
      </w:pPr>
      <w:ins w:id="19" w:author="Unknown Author" w:date="2022-12-11T20:57:00Z">
        <w:r>
          <w:rPr>
            <w:rFonts w:cs="Courier New" w:ascii="Courier New" w:hAnsi="Courier New"/>
          </w:rPr>
          <w:t>4. Bring your interface down.</w:t>
        </w:r>
      </w:ins>
    </w:p>
    <w:p>
      <w:pPr>
        <w:pStyle w:val="Normal"/>
        <w:rPr>
          <w:rFonts w:ascii="Courier New" w:hAnsi="Courier New" w:cs="Courier New"/>
          <w:color w:val="FF0000"/>
          <w:ins w:id="22" w:author="Unknown Author" w:date="2022-12-11T20:57:00Z"/>
        </w:rPr>
      </w:pPr>
      <w:ins w:id="21" w:author="Unknown Author" w:date="2022-12-11T20:57:00Z">
        <w:r>
          <w:rPr>
            <w:rFonts w:cs="Courier New" w:ascii="Courier New" w:hAnsi="Courier New"/>
            <w:color w:val="FF0000"/>
          </w:rPr>
          <w:t># ifdown wlol</w:t>
        </w:r>
      </w:ins>
    </w:p>
    <w:p>
      <w:pPr>
        <w:pStyle w:val="Normal"/>
        <w:rPr>
          <w:rFonts w:ascii="Courier New" w:hAnsi="Courier New" w:cs="Courier New"/>
          <w:ins w:id="24" w:author="Unknown Author" w:date="2022-12-11T20:57:00Z"/>
        </w:rPr>
      </w:pPr>
      <w:ins w:id="23" w:author="Unknown Author" w:date="2022-12-11T20:57:00Z">
        <w:r>
          <w:rPr>
            <w:rFonts w:cs="Courier New" w:ascii="Courier New" w:hAnsi="Courier New"/>
          </w:rPr>
          <w:t>5. Configure your network card to have static IP.</w:t>
        </w:r>
      </w:ins>
    </w:p>
    <w:p>
      <w:pPr>
        <w:pStyle w:val="Normal"/>
        <w:rPr>
          <w:rFonts w:ascii="Courier New" w:hAnsi="Courier New" w:cs="Courier New"/>
          <w:color w:val="FF0000"/>
          <w:ins w:id="26" w:author="Unknown Author" w:date="2022-12-11T20:57:00Z"/>
        </w:rPr>
      </w:pPr>
      <w:ins w:id="25" w:author="Unknown Author" w:date="2022-12-11T20:57:00Z">
        <w:r>
          <w:rPr>
            <w:rFonts w:cs="Courier New" w:ascii="Courier New" w:hAnsi="Courier New"/>
            <w:color w:val="FF0000"/>
          </w:rPr>
          <w:t xml:space="preserve"># vi /etc/sysconfig/network-scripts/ifcfg-Ethernet_connection_1 </w:t>
        </w:r>
      </w:ins>
    </w:p>
    <w:p>
      <w:pPr>
        <w:pStyle w:val="Normal"/>
        <w:rPr>
          <w:rFonts w:ascii="Courier New" w:hAnsi="Courier New" w:cs="Courier New"/>
          <w:color w:val="FF0000"/>
        </w:rPr>
      </w:pPr>
      <w:ins w:id="27" w:author="Unknown Author" w:date="2022-12-11T20:57:00Z">
        <w:r>
          <w:rPr>
            <w:rFonts w:cs="Courier New" w:ascii="Courier New" w:hAnsi="Courier New"/>
            <w:color w:val="FF0000"/>
          </w:rPr>
          <w:t># systemctl restart network.service</w:t>
        </w:r>
      </w:ins>
      <w:ins w:id="28" w:author="Unknown Author" w:date="2022-12-11T20:57:00Z">
        <w:r>
          <w:rPr/>
          <w:t>​</w:t>
        </w:r>
      </w:ins>
      <w:ins w:id="29" w:author="Unknown Author" w:date="2022-12-11T20:57:00Z">
        <w:r>
          <w:drawing>
            <wp:anchor behindDoc="0" distT="0" distB="0" distL="0" distR="0" simplePos="0" locked="0" layoutInCell="0" allowOverlap="1" relativeHeight="3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6332220" cy="1793240"/>
              <wp:effectExtent l="0" t="0" r="0" b="0"/>
              <wp:wrapSquare wrapText="largest"/>
              <wp:docPr id="2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 l="0" t="0" r="0" b="4851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32220" cy="1793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30" w:author="Unknown Author" w:date="2022-12-11T20:57:00Z">
        <w:r>
          <w:rPr/>
          <w:t>​</w:t>
        </w:r>
      </w:ins>
      <w:ins w:id="31" w:author="Unknown Author" w:date="2022-12-11T20:57:00Z">
        <w:r>
          <w:rPr>
            <w:rFonts w:cs="Courier New" w:ascii="Courier New" w:hAnsi="Courier New"/>
            <w:color w:val="FF0000"/>
          </w:rPr>
          <w:t xml:space="preserve"> </w:t>
        </w:r>
      </w:ins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6.</w:t>
      </w:r>
      <w:ins w:id="32" w:author="Unknown Author" w:date="2022-12-11T20:57:00Z">
        <w:r>
          <w:rPr>
            <w:rFonts w:cs="Courier New" w:ascii="Courier New" w:hAnsi="Courier New"/>
          </w:rPr>
          <w:t>Bring your interface up.</w:t>
        </w:r>
      </w:ins>
    </w:p>
    <w:p>
      <w:pPr>
        <w:pStyle w:val="Normal"/>
        <w:rPr>
          <w:rFonts w:ascii="Courier New" w:hAnsi="Courier New" w:cs="Courier New"/>
          <w:color w:val="FF0000"/>
          <w:ins w:id="35" w:author="Unknown Author" w:date="2022-12-11T20:57:00Z"/>
        </w:rPr>
      </w:pPr>
      <w:ins w:id="33" w:author="Unknown Author" w:date="2022-12-11T21:06:00Z">
        <w:r>
          <w:rPr>
            <w:rFonts w:cs="Courier New" w:ascii="Courier New" w:hAnsi="Courier New"/>
            <w:color w:val="FF0000"/>
          </w:rPr>
          <w:t># I</w:t>
        </w:r>
      </w:ins>
      <w:ins w:id="34" w:author="Unknown Author" w:date="2022-12-11T20:57:00Z">
        <w:r>
          <w:rPr>
            <w:rFonts w:cs="Courier New" w:ascii="Courier New" w:hAnsi="Courier New"/>
            <w:color w:val="FF0000"/>
          </w:rPr>
          <w:t>fup wlol</w:t>
        </w:r>
      </w:ins>
    </w:p>
    <w:p>
      <w:pPr>
        <w:pStyle w:val="Normal"/>
        <w:rPr>
          <w:rFonts w:ascii="Courier New" w:hAnsi="Courier New" w:cs="Courier New"/>
          <w:ins w:id="37" w:author="Unknown Author" w:date="2022-12-11T20:57:00Z"/>
        </w:rPr>
      </w:pPr>
      <w:ins w:id="36" w:author="Unknown Author" w:date="2022-12-11T20:57:00Z">
        <w:r>
          <w:rPr>
            <w:rFonts w:cs="Courier New" w:ascii="Courier New" w:hAnsi="Courier New"/>
          </w:rPr>
          <w:t>7. Verify your network setting using ifconfig command</w:t>
        </w:r>
      </w:ins>
    </w:p>
    <w:p>
      <w:pPr>
        <w:pStyle w:val="Normal"/>
        <w:rPr>
          <w:rFonts w:ascii="Courier New" w:hAnsi="Courier New" w:cs="Courier New"/>
          <w:color w:val="FF0000"/>
          <w:ins w:id="39" w:author="Unknown Author" w:date="2022-12-11T20:57:00Z"/>
        </w:rPr>
      </w:pPr>
      <w:ins w:id="38" w:author="Unknown Author" w:date="2022-12-11T20:57:00Z">
        <w:r>
          <w:rPr>
            <w:rFonts w:cs="Courier New" w:ascii="Courier New" w:hAnsi="Courier New"/>
            <w:color w:val="FF0000"/>
          </w:rPr>
          <w:t># ifconfig</w:t>
        </w:r>
      </w:ins>
    </w:p>
    <w:p>
      <w:pPr>
        <w:pStyle w:val="Normal"/>
        <w:rPr>
          <w:rFonts w:ascii="Courier New" w:hAnsi="Courier New" w:cs="Courier New"/>
          <w:ins w:id="41" w:author="Unknown Author" w:date="2022-12-11T20:57:00Z"/>
        </w:rPr>
      </w:pPr>
      <w:ins w:id="40" w:author="Unknown Author" w:date="2022-12-11T20:57:00Z">
        <w:r>
          <w:rPr>
            <w:rFonts w:cs="Courier New" w:ascii="Courier New" w:hAnsi="Courier New"/>
          </w:rPr>
          <w:t>8. Configure your network card to have dynamic IP using network</w:t>
        </w:r>
      </w:ins>
    </w:p>
    <w:p>
      <w:pPr>
        <w:pStyle w:val="Normal"/>
        <w:rPr>
          <w:rFonts w:ascii="Courier New" w:hAnsi="Courier New" w:cs="Courier New"/>
          <w:ins w:id="43" w:author="Unknown Author" w:date="2022-12-11T20:57:00Z"/>
        </w:rPr>
      </w:pPr>
      <w:ins w:id="42" w:author="Unknown Author" w:date="2022-12-11T20:57:00Z">
        <w:r>
          <w:rPr>
            <w:rFonts w:cs="Courier New" w:ascii="Courier New" w:hAnsi="Courier New"/>
          </w:rPr>
          <w:t>manager command.</w:t>
        </w:r>
      </w:ins>
    </w:p>
    <w:p>
      <w:pPr>
        <w:pStyle w:val="Normal"/>
        <w:rPr>
          <w:rFonts w:ascii="Courier New" w:hAnsi="Courier New" w:cs="Courier New"/>
          <w:color w:val="FF0000"/>
          <w:ins w:id="45" w:author="Unknown Author" w:date="2022-12-11T20:57:00Z"/>
        </w:rPr>
      </w:pPr>
      <w:ins w:id="44" w:author="Unknown Author" w:date="2022-12-11T20:57:00Z">
        <w:r>
          <w:rPr>
            <w:rFonts w:cs="Courier New" w:ascii="Courier New" w:hAnsi="Courier New"/>
            <w:color w:val="FF0000"/>
          </w:rPr>
          <w:t xml:space="preserve"># vi /etc/sysconfig/network-scripts/ifcfg-Ethernet_connection_1 </w:t>
        </w:r>
      </w:ins>
    </w:p>
    <w:p>
      <w:pPr>
        <w:pStyle w:val="Normal"/>
        <w:rPr>
          <w:rFonts w:ascii="Courier New" w:hAnsi="Courier New" w:cs="Courier New"/>
          <w:ins w:id="51" w:author="Unknown Author" w:date="2022-12-11T20:57:00Z"/>
        </w:rPr>
      </w:pPr>
      <w:ins w:id="46" w:author="Unknown Author" w:date="2022-12-11T20:57:00Z">
        <w:r>
          <w:rPr/>
          <w:t>​</w:t>
        </w:r>
      </w:ins>
      <w:ins w:id="47" w:author="Unknown Author" w:date="2022-12-11T20:57:00Z">
        <w:r>
          <w:drawing>
            <wp:anchor behindDoc="0" distT="0" distB="0" distL="0" distR="0" simplePos="0" locked="0" layoutInCell="0" allowOverlap="1" relativeHeight="4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6332220" cy="3561715"/>
              <wp:effectExtent l="0" t="0" r="0" b="0"/>
              <wp:wrapSquare wrapText="largest"/>
              <wp:docPr id="3" name="Image3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3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32220" cy="35617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48" w:author="Unknown Author" w:date="2022-12-11T20:57:00Z">
        <w:r>
          <w:rPr/>
          <w:t>​</w:t>
        </w:r>
      </w:ins>
      <w:ins w:id="49" w:author="Unknown Author" w:date="2022-12-11T20:57:00Z">
        <w:r>
          <w:rPr>
            <w:rFonts w:cs="Courier New" w:ascii="Courier New" w:hAnsi="Courier New"/>
          </w:rPr>
          <w:t>9. Check using ifconfig then check its</w:t>
        </w:r>
      </w:ins>
      <w:r>
        <w:rPr>
          <w:rFonts w:cs="Courier New" w:ascii="Courier New" w:hAnsi="Courier New"/>
        </w:rPr>
        <w:t xml:space="preserve"> </w:t>
      </w:r>
      <w:ins w:id="50" w:author="Unknown Author" w:date="2022-12-11T20:57:00Z">
        <w:r>
          <w:rPr>
            <w:rFonts w:cs="Courier New" w:ascii="Courier New" w:hAnsi="Courier New"/>
          </w:rPr>
          <w:t>configuration file.</w:t>
        </w:r>
      </w:ins>
    </w:p>
    <w:p>
      <w:pPr>
        <w:pStyle w:val="Normal"/>
        <w:rPr>
          <w:rFonts w:ascii="Courier New" w:hAnsi="Courier New" w:cs="Courier New"/>
          <w:color w:val="FF0000"/>
          <w:ins w:id="53" w:author="Unknown Author" w:date="2022-12-11T20:57:00Z"/>
        </w:rPr>
      </w:pPr>
      <w:ins w:id="52" w:author="Unknown Author" w:date="2022-12-11T20:57:00Z">
        <w:r>
          <w:rPr>
            <w:rFonts w:cs="Courier New" w:ascii="Courier New" w:hAnsi="Courier New"/>
            <w:color w:val="FF0000"/>
          </w:rPr>
          <w:t># vi /etc/sysconfig/network</w:t>
        </w:r>
      </w:ins>
    </w:p>
    <w:p>
      <w:pPr>
        <w:pStyle w:val="Normal"/>
        <w:rPr>
          <w:rFonts w:ascii="Courier New" w:hAnsi="Courier New" w:cs="Courier New"/>
          <w:ins w:id="58" w:author="Unknown Author" w:date="2022-12-11T20:57:00Z"/>
        </w:rPr>
      </w:pPr>
      <w:ins w:id="54" w:author="Unknown Author" w:date="2022-12-11T20:57:00Z">
        <w:r>
          <w:rPr/>
          <w:t>​</w:t>
        </w:r>
      </w:ins>
      <w:ins w:id="55" w:author="Unknown Author" w:date="2022-12-11T20:57:00Z">
        <w:r>
          <w:drawing>
            <wp:anchor behindDoc="0" distT="0" distB="0" distL="0" distR="0" simplePos="0" locked="0" layoutInCell="0" allowOverlap="1" relativeHeight="5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6332220" cy="3561715"/>
              <wp:effectExtent l="0" t="0" r="0" b="0"/>
              <wp:wrapSquare wrapText="largest"/>
              <wp:docPr id="4" name="Image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32220" cy="35617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56" w:author="Unknown Author" w:date="2022-12-11T20:57:00Z">
        <w:r>
          <w:rPr/>
          <w:t>​</w:t>
        </w:r>
      </w:ins>
      <w:ins w:id="57" w:author="Unknown Author" w:date="2022-12-11T20:57:00Z">
        <w:r>
          <w:rPr>
            <w:rFonts w:cs="Courier New" w:ascii="Courier New" w:hAnsi="Courier New"/>
          </w:rPr>
          <w:t>10. Reconfigure your network card using system-config-network</w:t>
        </w:r>
      </w:ins>
    </w:p>
    <w:p>
      <w:pPr>
        <w:pStyle w:val="Normal"/>
        <w:rPr>
          <w:rFonts w:ascii="Courier New" w:hAnsi="Courier New" w:cs="Courier New"/>
          <w:ins w:id="60" w:author="Unknown Author" w:date="2022-12-11T20:57:00Z"/>
        </w:rPr>
      </w:pPr>
      <w:ins w:id="59" w:author="Unknown Author" w:date="2022-12-11T20:57:00Z">
        <w:r>
          <w:rPr>
            <w:rFonts w:cs="Courier New" w:ascii="Courier New" w:hAnsi="Courier New"/>
          </w:rPr>
          <w:t>utility to have static IP.</w:t>
        </w:r>
      </w:ins>
    </w:p>
    <w:p>
      <w:pPr>
        <w:pStyle w:val="Normal"/>
        <w:rPr>
          <w:rFonts w:ascii="Courier New" w:hAnsi="Courier New" w:cs="Courier New"/>
          <w:color w:val="FF0000"/>
          <w:ins w:id="62" w:author="Unknown Author" w:date="2022-12-11T20:57:00Z"/>
        </w:rPr>
      </w:pPr>
      <w:ins w:id="61" w:author="Unknown Author" w:date="2022-12-11T20:57:00Z">
        <w:r>
          <w:rPr>
            <w:rFonts w:cs="Courier New" w:ascii="Courier New" w:hAnsi="Courier New"/>
            <w:color w:val="FF0000"/>
          </w:rPr>
          <w:t xml:space="preserve"># vi /etc/sysconfig/network-scripts/ifcfg-Ethernet_connection_1 </w:t>
        </w:r>
      </w:ins>
    </w:p>
    <w:p>
      <w:pPr>
        <w:pStyle w:val="Normal"/>
        <w:rPr>
          <w:rFonts w:ascii="Courier New" w:hAnsi="Courier New" w:cs="Courier New"/>
          <w:ins w:id="64" w:author="Unknown Author" w:date="2022-12-11T20:57:00Z"/>
        </w:rPr>
      </w:pPr>
      <w:ins w:id="63" w:author="Unknown Author" w:date="2022-12-11T20:57:00Z">
        <w:r>
          <w:rPr>
            <w:rFonts w:cs="Courier New" w:ascii="Courier New" w:hAnsi="Courier New"/>
          </w:rPr>
          <w:t>11. Configure your network card to have 3 IPs and check that they</w:t>
        </w:r>
      </w:ins>
    </w:p>
    <w:p>
      <w:pPr>
        <w:pStyle w:val="Normal"/>
        <w:rPr>
          <w:rFonts w:ascii="Courier New" w:hAnsi="Courier New" w:cs="Courier New"/>
          <w:ins w:id="66" w:author="Unknown Author" w:date="2022-12-11T20:57:00Z"/>
        </w:rPr>
      </w:pPr>
      <w:ins w:id="65" w:author="Unknown Author" w:date="2022-12-11T20:57:00Z">
        <w:r>
          <w:rPr>
            <w:rFonts w:cs="Courier New" w:ascii="Courier New" w:hAnsi="Courier New"/>
          </w:rPr>
          <w:t>are all working using ifconfig command.</w:t>
        </w:r>
      </w:ins>
    </w:p>
    <w:p>
      <w:pPr>
        <w:pStyle w:val="Normal"/>
        <w:rPr>
          <w:rFonts w:ascii="Courier New" w:hAnsi="Courier New" w:cs="Courier New"/>
          <w:color w:val="FF0000"/>
          <w:ins w:id="68" w:author="Unknown Author" w:date="2022-12-11T20:57:00Z"/>
        </w:rPr>
      </w:pPr>
      <w:ins w:id="67" w:author="Unknown Author" w:date="2022-12-11T20:57:00Z">
        <w:r>
          <w:rPr>
            <w:rFonts w:cs="Courier New" w:ascii="Courier New" w:hAnsi="Courier New"/>
            <w:color w:val="FF0000"/>
          </w:rPr>
          <w:t># sudo ip addr add 192.168.1.103/24 dev virbr0</w:t>
        </w:r>
      </w:ins>
    </w:p>
    <w:p>
      <w:pPr>
        <w:pStyle w:val="Normal"/>
        <w:rPr>
          <w:rFonts w:ascii="Courier New" w:hAnsi="Courier New" w:cs="Courier New"/>
          <w:color w:val="FF0000"/>
          <w:ins w:id="70" w:author="Unknown Author" w:date="2022-12-11T20:57:00Z"/>
        </w:rPr>
      </w:pPr>
      <w:ins w:id="69" w:author="Unknown Author" w:date="2022-12-11T20:57:00Z">
        <w:r>
          <w:rPr>
            <w:rFonts w:cs="Courier New" w:ascii="Courier New" w:hAnsi="Courier New"/>
            <w:color w:val="FF0000"/>
          </w:rPr>
          <w:t># sudo ip addr add 192.168.1.103/20 dev virbr0</w:t>
        </w:r>
      </w:ins>
    </w:p>
    <w:p>
      <w:pPr>
        <w:pStyle w:val="Normal"/>
        <w:rPr>
          <w:rFonts w:ascii="Courier New" w:hAnsi="Courier New" w:cs="Courier New"/>
          <w:ins w:id="75" w:author="Unknown Author" w:date="2022-12-11T20:57:00Z"/>
        </w:rPr>
      </w:pPr>
      <w:ins w:id="71" w:author="Unknown Author" w:date="2022-12-11T20:57:00Z">
        <w:r>
          <w:rPr/>
          <w:t>​</w:t>
        </w:r>
      </w:ins>
      <w:ins w:id="72" w:author="Unknown Author" w:date="2022-12-11T20:57:00Z">
        <w:r>
          <w:drawing>
            <wp:anchor behindDoc="0" distT="0" distB="0" distL="0" distR="0" simplePos="0" locked="0" layoutInCell="0" allowOverlap="1" relativeHeight="6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6332220" cy="3561715"/>
              <wp:effectExtent l="0" t="0" r="0" b="0"/>
              <wp:wrapSquare wrapText="largest"/>
              <wp:docPr id="5" name="Image5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5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32220" cy="35617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73" w:author="Unknown Author" w:date="2022-12-11T20:57:00Z">
        <w:r>
          <w:rPr/>
          <w:t>​</w:t>
        </w:r>
      </w:ins>
      <w:ins w:id="74" w:author="Unknown Author" w:date="2022-12-11T20:57:00Z">
        <w:r>
          <w:rPr>
            <w:rFonts w:cs="Courier New" w:ascii="Courier New" w:hAnsi="Courier New"/>
          </w:rPr>
          <w:t>12. Change your host name in your global network file.</w:t>
        </w:r>
      </w:ins>
    </w:p>
    <w:p>
      <w:pPr>
        <w:pStyle w:val="Normal"/>
        <w:rPr>
          <w:rFonts w:ascii="Courier New" w:hAnsi="Courier New" w:cs="Courier New"/>
          <w:color w:val="FF0000"/>
          <w:ins w:id="77" w:author="Unknown Author" w:date="2022-12-11T20:57:00Z"/>
        </w:rPr>
      </w:pPr>
      <w:ins w:id="76" w:author="Unknown Author" w:date="2022-12-11T20:57:00Z">
        <w:r>
          <w:rPr>
            <w:rFonts w:cs="Courier New" w:ascii="Courier New" w:hAnsi="Courier New"/>
            <w:color w:val="FF0000"/>
          </w:rPr>
          <w:t>#vi /etc/hostname</w:t>
        </w:r>
      </w:ins>
    </w:p>
    <w:p>
      <w:pPr>
        <w:pStyle w:val="Normal"/>
        <w:rPr>
          <w:rFonts w:ascii="Courier New" w:hAnsi="Courier New" w:cs="Courier New"/>
          <w:ins w:id="81" w:author="Unknown Author" w:date="2022-12-11T20:57:00Z"/>
        </w:rPr>
      </w:pPr>
      <w:ins w:id="78" w:author="Unknown Author" w:date="2022-12-11T20:57:00Z">
        <w:r>
          <w:rPr/>
          <w:t>​</w:t>
        </w:r>
      </w:ins>
      <w:ins w:id="79" w:author="Unknown Author" w:date="2022-12-11T20:57:00Z">
        <w:r>
          <w:drawing>
            <wp:anchor behindDoc="0" distT="0" distB="0" distL="0" distR="0" simplePos="0" locked="0" layoutInCell="0" allowOverlap="1" relativeHeight="7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6332220" cy="3561715"/>
              <wp:effectExtent l="0" t="0" r="0" b="0"/>
              <wp:wrapSquare wrapText="largest"/>
              <wp:docPr id="6" name="Image6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6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32220" cy="35617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80" w:author="Unknown Author" w:date="2022-12-11T20:57:00Z">
        <w:r>
          <w:rPr/>
          <w:t>​</w:t>
        </w:r>
      </w:ins>
    </w:p>
    <w:p>
      <w:pPr>
        <w:pStyle w:val="Normal"/>
        <w:rPr>
          <w:rFonts w:ascii="Courier New" w:hAnsi="Courier New" w:cs="Courier New"/>
          <w:ins w:id="83" w:author="Unknown Author" w:date="2022-12-11T20:57:00Z"/>
        </w:rPr>
      </w:pPr>
      <w:ins w:id="82" w:author="Unknown Author" w:date="2022-12-11T20:57:00Z">
        <w:r>
          <w:rPr>
            <w:rFonts w:cs="Courier New" w:ascii="Courier New" w:hAnsi="Courier New"/>
          </w:rPr>
        </w:r>
      </w:ins>
    </w:p>
    <w:p>
      <w:pPr>
        <w:pStyle w:val="Normal"/>
        <w:rPr>
          <w:rFonts w:ascii="Courier New" w:hAnsi="Courier New" w:cs="Courier New"/>
          <w:ins w:id="85" w:author="Unknown Author" w:date="2022-12-11T20:57:00Z"/>
        </w:rPr>
      </w:pPr>
      <w:ins w:id="84" w:author="Unknown Author" w:date="2022-12-11T20:57:00Z">
        <w:r>
          <w:rPr>
            <w:rFonts w:cs="Courier New" w:ascii="Courier New" w:hAnsi="Courier New"/>
          </w:rPr>
          <w:t>13. Check the present value of proc/sys/net/ipv4/icmp_echo_ignore_all</w:t>
        </w:r>
      </w:ins>
    </w:p>
    <w:p>
      <w:pPr>
        <w:pStyle w:val="Normal"/>
        <w:rPr>
          <w:rFonts w:ascii="Courier New" w:hAnsi="Courier New" w:cs="Courier New"/>
          <w:color w:val="C9211E"/>
          <w:ins w:id="86" w:author="Unknown Author" w:date="2022-12-11T20:57:00Z"/>
        </w:rPr>
      </w:pPr>
      <w:r>
        <w:rPr>
          <w:rFonts w:cs="Courier New" w:ascii="Courier New" w:hAnsi="Courier New"/>
          <w:color w:val="C9211E"/>
        </w:rPr>
        <w:t>0</w:t>
      </w:r>
    </w:p>
    <w:p>
      <w:pPr>
        <w:pStyle w:val="Normal"/>
        <w:rPr>
          <w:rFonts w:ascii="Courier New" w:hAnsi="Courier New" w:cs="Courier New"/>
        </w:rPr>
      </w:pPr>
      <w:ins w:id="87" w:author="Unknown Author" w:date="2022-12-11T20:57:00Z">
        <w:r>
          <w:rPr>
            <w:rFonts w:cs="Courier New" w:ascii="Courier New" w:hAnsi="Courier New"/>
          </w:rPr>
          <w:t>14. It should be 0, change it to 1 which will prevent other hosts from successfully pinging your host while not affecting your ability to ping them.</w:t>
        </w:r>
      </w:ins>
    </w:p>
    <w:p>
      <w:pPr>
        <w:pStyle w:val="Normal"/>
        <w:rPr>
          <w:rFonts w:ascii="Courier New" w:hAnsi="Courier New" w:cs="Courier New"/>
          <w:color w:val="C9211E"/>
          <w:ins w:id="88" w:author="Unknown Author" w:date="2022-12-11T20:57:00Z"/>
        </w:rPr>
      </w:pPr>
      <w:r>
        <w:rPr>
          <w:rFonts w:cs="Courier New" w:ascii="Courier New" w:hAnsi="Courier New"/>
          <w:color w:val="C9211E"/>
        </w:rPr>
        <w:t># echo 1 &gt; /proc/sys/net/ipv4/icmp_echo_ignore_all</w:t>
      </w:r>
    </w:p>
    <w:p>
      <w:pPr>
        <w:pStyle w:val="Normal"/>
        <w:rPr>
          <w:rFonts w:ascii="Courier New" w:hAnsi="Courier New" w:cs="Courier New"/>
          <w:ins w:id="90" w:author="Unknown Author" w:date="2022-12-11T20:57:00Z"/>
        </w:rPr>
      </w:pPr>
      <w:ins w:id="89" w:author="Unknown Author" w:date="2022-12-11T20:57:00Z">
        <w:r>
          <w:rPr>
            <w:rFonts w:cs="Courier New" w:ascii="Courier New" w:hAnsi="Courier New"/>
          </w:rPr>
        </w:r>
      </w:ins>
    </w:p>
    <w:p>
      <w:pPr>
        <w:pStyle w:val="Normal"/>
        <w:rPr>
          <w:rFonts w:ascii="Courier New" w:hAnsi="Courier New" w:cs="Courier New"/>
          <w:ins w:id="92" w:author="Unknown Author" w:date="2022-12-11T20:57:00Z"/>
        </w:rPr>
      </w:pPr>
      <w:ins w:id="91" w:author="Unknown Author" w:date="2022-12-11T20:57:00Z">
        <w:r>
          <w:rPr>
            <w:rFonts w:cs="Courier New" w:ascii="Courier New" w:hAnsi="Courier New"/>
          </w:rPr>
          <w:t>15. Try to ping your colleague, let your colleague try to ping your host.</w:t>
        </w:r>
      </w:ins>
    </w:p>
    <w:p>
      <w:pPr>
        <w:pStyle w:val="Normal"/>
        <w:rPr>
          <w:rFonts w:ascii="Courier New" w:hAnsi="Courier New" w:cs="Courier New"/>
          <w:ins w:id="96" w:author="Unknown Author" w:date="2022-12-11T20:57:00Z"/>
        </w:rPr>
      </w:pPr>
      <w:ins w:id="93" w:author="Unknown Author" w:date="2022-12-11T20:57:00Z">
        <w:r>
          <w:rPr/>
          <w:t>​</w:t>
        </w:r>
      </w:ins>
      <w:ins w:id="94" w:author="Unknown Author" w:date="2022-12-11T20:57:00Z">
        <w:r>
          <w:drawing>
            <wp:anchor behindDoc="0" distT="0" distB="0" distL="0" distR="0" simplePos="0" locked="0" layoutInCell="0" allowOverlap="1" relativeHeight="8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6332220" cy="1889125"/>
              <wp:effectExtent l="0" t="0" r="0" b="0"/>
              <wp:wrapSquare wrapText="largest"/>
              <wp:docPr id="7" name="Image7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7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 l="0" t="0" r="0" b="3768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32220" cy="1889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95" w:author="Unknown Author" w:date="2022-12-11T20:57:00Z">
        <w:r>
          <w:rPr/>
          <w:t>​</w:t>
        </w:r>
      </w:ins>
    </w:p>
    <w:p>
      <w:pPr>
        <w:pStyle w:val="Normal"/>
        <w:rPr>
          <w:rFonts w:ascii="Courier New" w:hAnsi="Courier New" w:cs="Courier New"/>
          <w:color w:val="C9211E"/>
          <w:ins w:id="97" w:author="Unknown Author" w:date="2022-12-11T20:57:00Z"/>
        </w:rPr>
      </w:pPr>
      <w:r>
        <w:rPr>
          <w:rFonts w:cs="Courier New" w:ascii="Courier New" w:hAnsi="Courier New"/>
          <w:color w:val="C9211E"/>
        </w:rPr>
        <w:t>Colleague failed to ping me</w:t>
      </w:r>
    </w:p>
    <w:p>
      <w:pPr>
        <w:pStyle w:val="Normal"/>
        <w:rPr>
          <w:rFonts w:ascii="Courier New" w:hAnsi="Courier New" w:cs="Courier New"/>
        </w:rPr>
      </w:pPr>
      <w:ins w:id="98" w:author="Unknown Author" w:date="2022-12-11T20:57:00Z">
        <w:r>
          <w:rPr>
            <w:rFonts w:cs="Courier New" w:ascii="Courier New" w:hAnsi="Courier New"/>
          </w:rPr>
          <w:t>16. Reboot and try the last step. What happened? Why?</w:t>
        </w:r>
      </w:ins>
    </w:p>
    <w:p>
      <w:pPr>
        <w:pStyle w:val="Normal"/>
        <w:rPr>
          <w:rFonts w:ascii="Courier New" w:hAnsi="Courier New" w:cs="Courier New"/>
          <w:color w:val="C9211E"/>
          <w:ins w:id="99" w:author="Unknown Author" w:date="2022-12-11T20:57:00Z"/>
        </w:rPr>
      </w:pPr>
      <w:r>
        <w:rPr>
          <w:rFonts w:cs="Courier New" w:ascii="Courier New" w:hAnsi="Courier New"/>
          <w:color w:val="C9211E"/>
        </w:rPr>
        <w:t xml:space="preserve">the value of /proc/sys/net/ipv4/icmp_echo_ignore_all returns to 0; as the change in proc is temporally not permanent because it is in RAM. </w:t>
      </w:r>
    </w:p>
    <w:p>
      <w:pPr>
        <w:pStyle w:val="Normal"/>
        <w:rPr>
          <w:rFonts w:ascii="Courier New" w:hAnsi="Courier New" w:cs="Courier New"/>
          <w:ins w:id="101" w:author="Unknown Author" w:date="2022-12-11T20:57:00Z"/>
        </w:rPr>
      </w:pPr>
      <w:ins w:id="100" w:author="Unknown Author" w:date="2022-12-11T20:57:00Z">
        <w:r>
          <w:rPr>
            <w:rFonts w:cs="Courier New" w:ascii="Courier New" w:hAnsi="Courier New"/>
          </w:rPr>
          <w:t>17. Edit /etc/sysctl.conf and put the following line at the bottom:</w:t>
        </w:r>
      </w:ins>
    </w:p>
    <w:p>
      <w:pPr>
        <w:pStyle w:val="Normal"/>
        <w:ind w:left="1440" w:hanging="0"/>
        <w:rPr>
          <w:rFonts w:ascii="Courier New" w:hAnsi="Courier New" w:cs="Courier New"/>
          <w:ins w:id="103" w:author="Unknown Author" w:date="2022-12-11T20:57:00Z"/>
        </w:rPr>
      </w:pPr>
      <w:ins w:id="102" w:author="Unknown Author" w:date="2022-12-11T20:57:00Z">
        <w:r>
          <w:rPr>
            <w:rFonts w:cs="Courier New" w:ascii="Courier New" w:hAnsi="Courier New"/>
          </w:rPr>
          <w:t>net.ipv4.icmp_echo_ignore_all=1</w:t>
        </w:r>
      </w:ins>
    </w:p>
    <w:p>
      <w:pPr>
        <w:pStyle w:val="Normal"/>
        <w:ind w:left="1440" w:hanging="0"/>
        <w:rPr>
          <w:rFonts w:ascii="Courier New" w:hAnsi="Courier New" w:cs="Courier New"/>
          <w:ins w:id="107" w:author="Unknown Author" w:date="2022-12-11T20:57:00Z"/>
        </w:rPr>
      </w:pPr>
      <w:ins w:id="104" w:author="Unknown Author" w:date="2022-12-11T20:57:00Z">
        <w:r>
          <w:rPr/>
          <w:t>​</w:t>
        </w:r>
      </w:ins>
      <w:ins w:id="105" w:author="Unknown Author" w:date="2022-12-11T20:57:00Z">
        <w:r>
          <w:drawing>
            <wp:anchor behindDoc="0" distT="0" distB="0" distL="0" distR="0" simplePos="0" locked="0" layoutInCell="0" allowOverlap="1" relativeHeight="9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417820" cy="2417445"/>
              <wp:effectExtent l="0" t="0" r="0" b="0"/>
              <wp:wrapSquare wrapText="largest"/>
              <wp:docPr id="8" name="Image8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8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 l="0" t="0" r="0" b="2066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17820" cy="24174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106" w:author="Unknown Author" w:date="2022-12-11T20:57:00Z">
        <w:r>
          <w:rPr/>
          <w:t>​</w:t>
        </w:r>
      </w:ins>
    </w:p>
    <w:p>
      <w:pPr>
        <w:pStyle w:val="Normal"/>
        <w:rPr>
          <w:rFonts w:ascii="Courier New" w:hAnsi="Courier New" w:cs="Courier New"/>
          <w:ins w:id="109" w:author="Unknown Author" w:date="2022-12-11T20:57:00Z"/>
        </w:rPr>
      </w:pPr>
      <w:ins w:id="108" w:author="Unknown Author" w:date="2022-12-11T20:57:00Z">
        <w:r>
          <w:rPr>
            <w:rFonts w:cs="Courier New" w:ascii="Courier New" w:hAnsi="Courier New"/>
          </w:rPr>
        </w:r>
      </w:ins>
    </w:p>
    <w:p>
      <w:pPr>
        <w:pStyle w:val="Normal"/>
        <w:rPr>
          <w:rFonts w:ascii="Courier New" w:hAnsi="Courier New" w:cs="Courier New"/>
          <w:ins w:id="111" w:author="Unknown Author" w:date="2022-12-11T20:57:00Z"/>
        </w:rPr>
      </w:pPr>
      <w:ins w:id="110" w:author="Unknown Author" w:date="2022-12-11T20:57:00Z">
        <w:r>
          <w:rPr>
            <w:rFonts w:cs="Courier New" w:ascii="Courier New" w:hAnsi="Courier New"/>
          </w:rPr>
          <w:t>18. Execute sysctl –p command.</w:t>
        </w:r>
      </w:ins>
    </w:p>
    <w:p>
      <w:pPr>
        <w:pStyle w:val="Normal"/>
        <w:rPr>
          <w:rFonts w:ascii="Courier New" w:hAnsi="Courier New" w:cs="Courier New"/>
          <w:color w:val="C9211E"/>
          <w:ins w:id="112" w:author="Unknown Author" w:date="2022-12-11T20:57:00Z"/>
        </w:rPr>
      </w:pPr>
      <w:r>
        <w:rPr>
          <w:rFonts w:cs="Courier New" w:ascii="Courier New" w:hAnsi="Courier New"/>
          <w:color w:val="C9211E"/>
        </w:rPr>
        <w:t>done</w:t>
      </w:r>
    </w:p>
    <w:p>
      <w:pPr>
        <w:pStyle w:val="Normal"/>
        <w:rPr>
          <w:rFonts w:ascii="Courier New" w:hAnsi="Courier New" w:cs="Courier New"/>
        </w:rPr>
      </w:pPr>
      <w:ins w:id="113" w:author="Unknown Author" w:date="2022-12-11T20:57:00Z">
        <w:bookmarkStart w:id="0" w:name="__DdeLink__252_2406404999"/>
        <w:r>
          <w:rPr>
            <w:rFonts w:cs="Courier New" w:ascii="Courier New" w:hAnsi="Courier New"/>
          </w:rPr>
          <w:t>19. Check the value of /proc/sys/net/ipv4/icmp_echo_ignore_all.</w:t>
        </w:r>
      </w:ins>
      <w:bookmarkEnd w:id="0"/>
    </w:p>
    <w:p>
      <w:pPr>
        <w:pStyle w:val="Normal"/>
        <w:rPr>
          <w:rFonts w:ascii="Courier New" w:hAnsi="Courier New" w:cs="Courier New"/>
          <w:color w:val="C9211E"/>
        </w:rPr>
      </w:pPr>
      <w:r>
        <w:rPr>
          <w:rFonts w:cs="Courier New" w:ascii="Courier New" w:hAnsi="Courier New"/>
          <w:color w:val="C9211E"/>
        </w:rPr>
        <w:t>1</w:t>
      </w:r>
    </w:p>
    <w:p>
      <w:pPr>
        <w:pStyle w:val="Normal"/>
        <w:rPr>
          <w:rFonts w:ascii="Courier New" w:hAnsi="Courier New" w:cs="Courier New"/>
          <w:color w:val="C9211E"/>
        </w:rPr>
      </w:pPr>
      <w:r>
        <w:rPr>
          <w:rFonts w:cs="Courier New" w:ascii="Courier New" w:hAnsi="Courier New"/>
          <w:color w:val="C9211E"/>
        </w:rPr>
      </w:r>
    </w:p>
    <w:p>
      <w:pPr>
        <w:pStyle w:val="Normal"/>
        <w:rPr>
          <w:rFonts w:ascii="Courier New" w:hAnsi="Courier New" w:cs="Courier New"/>
          <w:color w:val="C9211E"/>
        </w:rPr>
      </w:pPr>
      <w:r>
        <w:rPr>
          <w:rFonts w:cs="Courier New" w:ascii="Courier New" w:hAnsi="Courier New"/>
          <w:color w:val="C9211E"/>
        </w:rPr>
      </w:r>
    </w:p>
    <w:p>
      <w:pPr>
        <w:pStyle w:val="Normal"/>
        <w:rPr>
          <w:rFonts w:ascii="Courier New" w:hAnsi="Courier New" w:cs="Courier New"/>
          <w:color w:val="C9211E"/>
        </w:rPr>
      </w:pPr>
      <w:r>
        <w:rPr>
          <w:rFonts w:cs="Courier New" w:ascii="Courier New" w:hAnsi="Courier New"/>
          <w:color w:val="C9211E"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Using yum</w:t>
      </w:r>
    </w:p>
    <w:p>
      <w:pPr>
        <w:pStyle w:val="Standard"/>
        <w:rPr/>
      </w:pPr>
      <w:r>
        <w:rPr/>
        <w:t>20. Attempt to run the command gnuplot. You should find that it is not</w:t>
      </w:r>
    </w:p>
    <w:p>
      <w:pPr>
        <w:pStyle w:val="Standard"/>
        <w:rPr/>
      </w:pPr>
      <w:r>
        <w:rPr/>
        <w:t>installed.</w:t>
      </w:r>
    </w:p>
    <w:p>
      <w:pPr>
        <w:pStyle w:val="Standard"/>
        <w:rPr>
          <w:color w:val="C9211E"/>
        </w:rPr>
      </w:pPr>
      <w:r>
        <w:rPr>
          <w:color w:val="C9211E"/>
        </w:rPr>
        <w:t>Eng. SOROUR -&gt;&gt;&gt; gnuplot</w:t>
      </w:r>
    </w:p>
    <w:p>
      <w:pPr>
        <w:pStyle w:val="Standard"/>
        <w:rPr>
          <w:color w:val="C9211E"/>
        </w:rPr>
      </w:pPr>
      <w:r>
        <w:rPr>
          <w:color w:val="C9211E"/>
        </w:rPr>
        <w:t>bash: gnuplot: command not found...</w:t>
      </w:r>
    </w:p>
    <w:p>
      <w:pPr>
        <w:pStyle w:val="Standard"/>
        <w:rPr/>
      </w:pPr>
      <w:r>
        <w:rPr/>
        <w:t>21. Search for the plotting packages.</w:t>
      </w:r>
    </w:p>
    <w:p>
      <w:pPr>
        <w:pStyle w:val="Standard"/>
        <w:rPr>
          <w:color w:val="FF0000"/>
        </w:rPr>
      </w:pPr>
      <w:r>
        <w:rPr>
          <w:color w:val="FF0000"/>
        </w:rPr>
        <w:t>Eng. SOROUR -&gt;&gt;&gt; yum search gnuplot</w:t>
      </w:r>
    </w:p>
    <w:p>
      <w:pPr>
        <w:pStyle w:val="Standard"/>
        <w:rPr/>
      </w:pPr>
      <w:r>
        <w:rPr/>
        <w:t>22. Find out more information about the gunuplot package.</w:t>
      </w:r>
    </w:p>
    <w:p>
      <w:pPr>
        <w:pStyle w:val="Standard"/>
        <w:rPr>
          <w:color w:val="C9211E"/>
        </w:rPr>
      </w:pPr>
      <w:r>
        <w:rPr>
          <w:color w:val="C9211E"/>
        </w:rPr>
        <w:t>Eng. SOROUR -&gt;&gt;&gt; yum info gnuplot</w:t>
      </w:r>
    </w:p>
    <w:p>
      <w:pPr>
        <w:pStyle w:val="Standard"/>
        <w:rPr/>
      </w:pPr>
      <w:r>
        <w:rPr/>
        <w:t>23. install gnuplot pakage</w:t>
      </w:r>
    </w:p>
    <w:p>
      <w:pPr>
        <w:pStyle w:val="Standard"/>
        <w:rPr>
          <w:color w:val="C9211E"/>
        </w:rPr>
      </w:pPr>
      <w:r>
        <w:rPr>
          <w:color w:val="C9211E"/>
        </w:rPr>
        <w:t>Eng. SOROUR -&gt;&gt;&gt; sudo yum install gnuplot</w:t>
      </w:r>
    </w:p>
    <w:p>
      <w:pPr>
        <w:pStyle w:val="Standard"/>
        <w:rPr/>
      </w:pPr>
      <w:r>
        <w:rPr/>
        <w:t>24. Attempt to remove the gnuplot package, but say no</w:t>
      </w:r>
    </w:p>
    <w:p>
      <w:pPr>
        <w:pStyle w:val="Standard"/>
        <w:rPr/>
      </w:pPr>
      <w:r>
        <w:rPr/>
        <w:t>How many packages would be removed</w:t>
      </w:r>
    </w:p>
    <w:p>
      <w:pPr>
        <w:pStyle w:val="Standard"/>
        <w:rPr>
          <w:color w:val="C9211E"/>
        </w:rPr>
      </w:pPr>
      <w:r>
        <w:rPr>
          <w:color w:val="C9211E"/>
        </w:rPr>
        <w:t>Eng. SOROUR -&gt;&gt;&gt; sudo yum remove gnuplot</w:t>
      </w:r>
    </w:p>
    <w:p>
      <w:pPr>
        <w:pStyle w:val="Standard"/>
        <w:rPr>
          <w:color w:val="C9211E"/>
        </w:rPr>
      </w:pPr>
      <w:r>
        <w:rPr>
          <w:color w:val="C9211E"/>
        </w:rPr>
        <w:t>3 pakage</w:t>
      </w:r>
    </w:p>
    <w:p>
      <w:pPr>
        <w:pStyle w:val="Standard"/>
        <w:rPr/>
      </w:pPr>
      <w:r>
        <w:rPr/>
        <w:t>25. Attempt to remove the gunplot-common package but say no</w:t>
      </w:r>
    </w:p>
    <w:p>
      <w:pPr>
        <w:pStyle w:val="Standard"/>
        <w:rPr/>
      </w:pPr>
      <w:r>
        <w:rPr/>
        <w:t>How many packages would be removed</w:t>
      </w:r>
    </w:p>
    <w:p>
      <w:pPr>
        <w:pStyle w:val="Standard"/>
        <w:rPr>
          <w:color w:val="C9211E"/>
          <w:ins w:id="114" w:author="Unknown Author" w:date="2022-12-08T14:10:00Z"/>
        </w:rPr>
      </w:pPr>
      <w:r>
        <w:rPr>
          <w:color w:val="C9211E"/>
        </w:rPr>
        <w:t xml:space="preserve">Eng. SOROUR -&gt;&gt;&gt; yum remove gnuplot-common </w:t>
      </w:r>
    </w:p>
    <w:p>
      <w:pPr>
        <w:pStyle w:val="Standard"/>
        <w:rPr>
          <w:color w:val="C9211E"/>
        </w:rPr>
      </w:pPr>
      <w:ins w:id="115" w:author="Unknown Author" w:date="2022-12-08T14:10:00Z">
        <w:r>
          <w:rPr>
            <w:color w:val="C9211E"/>
          </w:rPr>
          <w:t>3 pakages</w:t>
        </w:r>
      </w:ins>
    </w:p>
    <w:p>
      <w:pPr>
        <w:pStyle w:val="Standard"/>
        <w:rPr>
          <w:b/>
          <w:b/>
          <w:bCs/>
          <w:color w:val="C9211E"/>
          <w:del w:id="117" w:author="Unknown Author" w:date="2022-12-08T14:10:00Z"/>
        </w:rPr>
      </w:pPr>
      <w:del w:id="116" w:author="Unknown Author" w:date="2022-12-08T14:10:00Z">
        <w:r>
          <w:rPr>
            <w:b/>
            <w:bCs/>
            <w:color w:val="C9211E"/>
          </w:rPr>
        </w:r>
      </w:del>
    </w:p>
    <w:p>
      <w:pPr>
        <w:pStyle w:val="Standard"/>
        <w:rPr>
          <w:b/>
          <w:b/>
          <w:bCs/>
          <w:color w:val="C9211E"/>
        </w:rPr>
      </w:pPr>
      <w:r>
        <w:rPr>
          <w:b/>
          <w:bCs/>
        </w:rPr>
        <w:t>Using rpm</w:t>
      </w:r>
    </w:p>
    <w:p>
      <w:pPr>
        <w:pStyle w:val="Standard"/>
        <w:rPr/>
      </w:pPr>
      <w:r>
        <w:rPr/>
        <w:t>26. List all installed packages in your system.</w:t>
      </w:r>
    </w:p>
    <w:p>
      <w:pPr>
        <w:pStyle w:val="Standard"/>
        <w:rPr>
          <w:color w:val="C9211E"/>
        </w:rPr>
      </w:pPr>
      <w:ins w:id="118" w:author="Unknown Author" w:date="2022-12-08T14:13:00Z">
        <w:r>
          <w:rPr>
            <w:color w:val="C9211E"/>
          </w:rPr>
          <w:t>Eng. SOROUR -&gt;&gt;&gt; rpm -aq</w:t>
        </w:r>
      </w:ins>
    </w:p>
    <w:p>
      <w:pPr>
        <w:pStyle w:val="Standard"/>
        <w:rPr/>
      </w:pPr>
      <w:r>
        <w:rPr/>
        <w:t>27. View the files in the initscripts package</w:t>
      </w:r>
    </w:p>
    <w:p>
      <w:pPr>
        <w:pStyle w:val="Standard"/>
        <w:rPr>
          <w:color w:val="FF0000"/>
        </w:rPr>
      </w:pPr>
      <w:ins w:id="119" w:author="Unknown Author" w:date="2022-12-08T14:15:00Z">
        <w:r>
          <w:rPr>
            <w:color w:val="FF0000"/>
          </w:rPr>
          <w:t>Eng. SOROUR -&gt;&gt;&gt; rpm -ql initscripts</w:t>
        </w:r>
      </w:ins>
    </w:p>
    <w:p>
      <w:pPr>
        <w:pStyle w:val="Standard"/>
        <w:rPr/>
      </w:pPr>
      <w:r>
        <w:rPr/>
        <w:t>28. Get general information about bash rpm.</w:t>
      </w:r>
    </w:p>
    <w:p>
      <w:pPr>
        <w:pStyle w:val="Standard"/>
        <w:rPr>
          <w:color w:val="FF0000"/>
        </w:rPr>
      </w:pPr>
      <w:ins w:id="120" w:author="Unknown Author" w:date="2022-12-08T14:16:00Z">
        <w:r>
          <w:rPr>
            <w:color w:val="FF0000"/>
          </w:rPr>
          <w:t>Eng. SOROUR -&gt;&gt;&gt; rpm -q bash</w:t>
        </w:r>
      </w:ins>
    </w:p>
    <w:p>
      <w:pPr>
        <w:pStyle w:val="Standard"/>
        <w:rPr/>
      </w:pPr>
      <w:r>
        <w:rPr/>
        <w:t>29. Have the files from the pam package changed since it was installed.</w:t>
      </w:r>
    </w:p>
    <w:p>
      <w:pPr>
        <w:pStyle w:val="Standard"/>
        <w:rPr>
          <w:color w:val="FF0000"/>
        </w:rPr>
      </w:pPr>
      <w:ins w:id="121" w:author="Unknown Author" w:date="2022-12-08T14:23:00Z">
        <w:r>
          <w:rPr>
            <w:color w:val="FF0000"/>
          </w:rPr>
          <w:t>Eng. SOROUR -&gt;&gt;&gt; rpm -v pam</w:t>
        </w:r>
      </w:ins>
    </w:p>
    <w:p>
      <w:pPr>
        <w:pStyle w:val="Standard"/>
        <w:rPr/>
      </w:pPr>
      <w:r>
        <w:rPr/>
        <w:t>30. Which installed packages have gnome in their names?</w:t>
      </w:r>
    </w:p>
    <w:p>
      <w:pPr>
        <w:pStyle w:val="Standard"/>
        <w:rPr>
          <w:color w:val="FF0000"/>
        </w:rPr>
      </w:pPr>
      <w:ins w:id="122" w:author="Unknown Author" w:date="2022-12-08T14:33:00Z">
        <w:r>
          <w:rPr>
            <w:color w:val="FF0000"/>
          </w:rPr>
          <w:t>Eng. SOROUR -&gt;&gt;&gt; rpm -aq | grep "gnome"</w:t>
        </w:r>
      </w:ins>
    </w:p>
    <w:p>
      <w:pPr>
        <w:pStyle w:val="Standard"/>
        <w:rPr/>
      </w:pPr>
      <w:r>
        <w:rPr/>
        <w:t xml:space="preserve">31. Install any uninstalled package from RH Enterprise Linux cds </w:t>
      </w:r>
      <w:r>
        <w:rPr>
          <w:color w:val="C9211E"/>
        </w:rPr>
        <w:t>Done</w:t>
      </w:r>
    </w:p>
    <w:p>
      <w:pPr>
        <w:pStyle w:val="Standard"/>
        <w:rPr/>
      </w:pPr>
      <w:r>
        <w:rPr/>
        <w:t>32. Search for software resemble the Photoshop software other than</w:t>
      </w:r>
    </w:p>
    <w:p>
      <w:pPr>
        <w:pStyle w:val="Standard"/>
        <w:rPr/>
      </w:pPr>
      <w:r>
        <w:rPr/>
        <w:t>Gimp and install it.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376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  <w:t>33. Create the file /etc/yum.repos.d/cdrom.repo to enable install from</w:t>
      </w:r>
    </w:p>
    <w:p>
      <w:pPr>
        <w:pStyle w:val="Standard"/>
        <w:rPr/>
      </w:pPr>
      <w:r>
        <w:rPr/>
        <w:t>the iso from the iso of Red Hat.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22669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34. Try to install any package from the new repository</w:t>
      </w:r>
    </w:p>
    <w:p>
      <w:pPr>
        <w:pStyle w:val="Normal"/>
        <w:rPr>
          <w:color w:val="C9211E"/>
        </w:rPr>
      </w:pPr>
      <w:r>
        <w:rPr>
          <w:color w:val="C9211E"/>
        </w:rPr>
        <w:t>N/A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ing">
    <w:name w:val="Line Numbering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andard" w:customStyle="1">
    <w:name w:val="Standard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LibreOffice/7.3.7.2$Linux_X86_64 LibreOffice_project/30$Build-2</Application>
  <AppVersion>15.0000</AppVersion>
  <Pages>6</Pages>
  <Words>529</Words>
  <Characters>2855</Characters>
  <CharactersWithSpaces>3324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2022-12-08T13:18:00Z</dcterms:created>
  <dc:creator/>
  <dc:description/>
  <dc:language>en-US</dc:language>
  <cp:lastModifiedBy/>
  <dcterms:modified xsi:type="dcterms:W3CDTF">2022-12-15T14:12:47Z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